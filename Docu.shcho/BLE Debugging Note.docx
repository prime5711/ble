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87" w:rsidRPr="00332587" w:rsidRDefault="00332587" w:rsidP="00332587">
      <w:pPr>
        <w:jc w:val="center"/>
        <w:rPr>
          <w:rStyle w:val="a3"/>
          <w:rFonts w:asciiTheme="minorEastAsia" w:eastAsiaTheme="minorEastAsia" w:hAnsiTheme="minorEastAsia" w:hint="eastAsia"/>
          <w:sz w:val="48"/>
        </w:rPr>
      </w:pPr>
      <w:r w:rsidRPr="00332587">
        <w:rPr>
          <w:rStyle w:val="a3"/>
          <w:rFonts w:asciiTheme="minorEastAsia" w:eastAsiaTheme="minorEastAsia" w:hAnsiTheme="minorEastAsia" w:hint="eastAsia"/>
          <w:sz w:val="48"/>
        </w:rPr>
        <w:t>BLE Debugging Note</w:t>
      </w:r>
    </w:p>
    <w:p w:rsidR="00332587" w:rsidRDefault="00332587">
      <w:pPr>
        <w:rPr>
          <w:rFonts w:hint="eastAsia"/>
        </w:rPr>
      </w:pPr>
    </w:p>
    <w:p w:rsidR="00332587" w:rsidRPr="00332587" w:rsidRDefault="00332587" w:rsidP="00BC5908">
      <w:pPr>
        <w:pStyle w:val="1"/>
        <w:rPr>
          <w:rFonts w:hint="eastAsia"/>
          <w:b/>
        </w:rPr>
      </w:pPr>
      <w:proofErr w:type="spellStart"/>
      <w:r>
        <w:t>GAP_</w:t>
      </w:r>
      <w:r w:rsidRPr="00BC5908">
        <w:t>DeviceInit</w:t>
      </w:r>
      <w:proofErr w:type="spellEnd"/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color w:val="BFBF00"/>
          <w:kern w:val="0"/>
          <w:sz w:val="14"/>
          <w:szCs w:val="16"/>
        </w:rPr>
      </w:pPr>
      <w:proofErr w:type="spellStart"/>
      <w:r w:rsidRPr="00332587">
        <w:rPr>
          <w:rFonts w:ascii="나눔고딕코딩" w:eastAsia="나눔고딕코딩" w:hAnsiTheme="minorHAnsi" w:cs="나눔고딕코딩"/>
          <w:color w:val="00BF00"/>
          <w:kern w:val="0"/>
          <w:sz w:val="14"/>
          <w:szCs w:val="16"/>
        </w:rPr>
        <w:t>shcho@shcho-PC-DELL</w:t>
      </w:r>
      <w:proofErr w:type="spellEnd"/>
      <w:r w:rsidRPr="00332587">
        <w:rPr>
          <w:rFonts w:ascii="나눔고딕코딩" w:eastAsia="나눔고딕코딩" w:hAnsiTheme="minorHAnsi" w:cs="나눔고딕코딩"/>
          <w:color w:val="00BF00"/>
          <w:kern w:val="0"/>
          <w:sz w:val="14"/>
          <w:szCs w:val="16"/>
        </w:rPr>
        <w:t xml:space="preserve"> </w:t>
      </w:r>
      <w:r w:rsidRPr="00332587">
        <w:rPr>
          <w:rFonts w:ascii="나눔고딕코딩" w:eastAsia="나눔고딕코딩" w:hAnsiTheme="minorHAnsi" w:cs="나눔고딕코딩"/>
          <w:color w:val="BFBF00"/>
          <w:kern w:val="0"/>
          <w:sz w:val="14"/>
          <w:szCs w:val="16"/>
        </w:rPr>
        <w:t>/c/</w:t>
      </w:r>
      <w:proofErr w:type="spellStart"/>
      <w:r w:rsidRPr="00332587">
        <w:rPr>
          <w:rFonts w:ascii="나눔고딕코딩" w:eastAsia="나눔고딕코딩" w:hAnsiTheme="minorHAnsi" w:cs="나눔고딕코딩"/>
          <w:color w:val="BFBF00"/>
          <w:kern w:val="0"/>
          <w:sz w:val="14"/>
          <w:szCs w:val="16"/>
        </w:rPr>
        <w:t>Work.git</w:t>
      </w:r>
      <w:proofErr w:type="spellEnd"/>
      <w:r w:rsidRPr="00332587">
        <w:rPr>
          <w:rFonts w:ascii="나눔고딕코딩" w:eastAsia="나눔고딕코딩" w:hAnsiTheme="minorHAnsi" w:cs="나눔고딕코딩"/>
          <w:color w:val="BFBF00"/>
          <w:kern w:val="0"/>
          <w:sz w:val="14"/>
          <w:szCs w:val="16"/>
        </w:rPr>
        <w:t>/</w:t>
      </w:r>
      <w:proofErr w:type="spellStart"/>
      <w:r w:rsidRPr="00332587">
        <w:rPr>
          <w:rFonts w:ascii="나눔고딕코딩" w:eastAsia="나눔고딕코딩" w:hAnsiTheme="minorHAnsi" w:cs="나눔고딕코딩"/>
          <w:color w:val="BFBF00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color w:val="BFBF00"/>
          <w:kern w:val="0"/>
          <w:sz w:val="14"/>
          <w:szCs w:val="16"/>
        </w:rPr>
        <w:t>/BLE-CC254x-1.4.0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$ </w:t>
      </w:r>
      <w:proofErr w:type="spellStart"/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grep</w:t>
      </w:r>
      <w:proofErr w:type="spellEnd"/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-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rn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--exclude=*.map --exclude=*.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pb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* --exclude=*.[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rd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]51 "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" ./Projects/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HostTestApp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/Source/hci_ext_app.c:1386:        stat =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hciExtApp_TaskID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,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profileRole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,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pBuf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[1], IRK, SRK, &amp;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hciExtSignCounter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);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/Profiles/Roles/</w:t>
      </w:r>
      <w:r w:rsidRPr="00332587">
        <w:rPr>
          <w:rFonts w:ascii="나눔고딕코딩" w:eastAsia="나눔고딕코딩" w:hAnsiTheme="minorHAnsi" w:cs="나눔고딕코딩"/>
          <w:b/>
          <w:kern w:val="0"/>
          <w:sz w:val="14"/>
          <w:szCs w:val="16"/>
        </w:rPr>
        <w:t>broadcaster</w:t>
      </w: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.c:631:  VOID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gapRole_TaskID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,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/Profiles/Roles/</w:t>
      </w:r>
      <w:r w:rsidRPr="00332587">
        <w:rPr>
          <w:rFonts w:ascii="나눔고딕코딩" w:eastAsia="나눔고딕코딩" w:hAnsiTheme="minorHAnsi" w:cs="나눔고딕코딩"/>
          <w:b/>
          <w:kern w:val="0"/>
          <w:sz w:val="14"/>
          <w:szCs w:val="16"/>
        </w:rPr>
        <w:t>central</w:t>
      </w: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.c:152:  return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gapCentralRoleTaskId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, GAP_PROFILE_CENTRAL,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/Profiles/Roles/gap.c:81:bStatus_t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 uint8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,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/Profiles/Roles/</w:t>
      </w:r>
      <w:r w:rsidRPr="00332587">
        <w:rPr>
          <w:rFonts w:ascii="나눔고딕코딩" w:eastAsia="나눔고딕코딩" w:hAnsiTheme="minorHAnsi" w:cs="나눔고딕코딩"/>
          <w:b/>
          <w:kern w:val="0"/>
          <w:sz w:val="14"/>
          <w:szCs w:val="16"/>
        </w:rPr>
        <w:t>observer</w:t>
      </w: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.c:117:  return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gapObserverRoleTaskId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, GAP_PROFILE_OBSERVER,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/Profiles/Roles/</w:t>
      </w:r>
      <w:r w:rsidRPr="00332587">
        <w:rPr>
          <w:rFonts w:ascii="나눔고딕코딩" w:eastAsia="나눔고딕코딩" w:hAnsiTheme="minorHAnsi" w:cs="나눔고딕코딩"/>
          <w:b/>
          <w:kern w:val="0"/>
          <w:sz w:val="14"/>
          <w:szCs w:val="16"/>
        </w:rPr>
        <w:t>peripheral</w:t>
      </w: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.c:1194:  VOID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gapRole_TaskID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,</w:t>
      </w:r>
    </w:p>
    <w:p w:rsidR="00332587" w:rsidRPr="00332587" w:rsidRDefault="00332587" w:rsidP="00332587">
      <w:pPr>
        <w:wordWrap/>
        <w:adjustRightInd w:val="0"/>
        <w:jc w:val="left"/>
        <w:rPr>
          <w:rFonts w:ascii="나눔고딕코딩" w:eastAsia="나눔고딕코딩" w:hAnsiTheme="minorHAnsi" w:cs="나눔고딕코딩"/>
          <w:kern w:val="0"/>
          <w:sz w:val="14"/>
          <w:szCs w:val="16"/>
        </w:rPr>
      </w:pP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./Projects/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ble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/Profiles/Roles/</w:t>
      </w:r>
      <w:r w:rsidRPr="00332587">
        <w:rPr>
          <w:rFonts w:ascii="나눔고딕코딩" w:eastAsia="나눔고딕코딩" w:hAnsiTheme="minorHAnsi" w:cs="나눔고딕코딩"/>
          <w:b/>
          <w:kern w:val="0"/>
          <w:sz w:val="18"/>
          <w:szCs w:val="16"/>
        </w:rPr>
        <w:t>peripheralBroadcaster</w:t>
      </w:r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.c:1059:  VOID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GAP_</w:t>
      </w:r>
      <w:proofErr w:type="gram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DeviceInit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(</w:t>
      </w:r>
      <w:proofErr w:type="gram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 xml:space="preserve"> </w:t>
      </w:r>
      <w:proofErr w:type="spellStart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gapRole_TaskID</w:t>
      </w:r>
      <w:proofErr w:type="spellEnd"/>
      <w:r w:rsidRPr="00332587">
        <w:rPr>
          <w:rFonts w:ascii="나눔고딕코딩" w:eastAsia="나눔고딕코딩" w:hAnsiTheme="minorHAnsi" w:cs="나눔고딕코딩"/>
          <w:kern w:val="0"/>
          <w:sz w:val="14"/>
          <w:szCs w:val="16"/>
        </w:rPr>
        <w:t>,</w:t>
      </w:r>
    </w:p>
    <w:p w:rsidR="00332587" w:rsidRDefault="00332587">
      <w:pPr>
        <w:rPr>
          <w:rFonts w:hint="eastAsia"/>
        </w:rPr>
      </w:pPr>
    </w:p>
    <w:p w:rsidR="00BC5908" w:rsidRDefault="00BC5908" w:rsidP="00BC5908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pTaskEventHandlerFn</w:t>
      </w:r>
      <w:proofErr w:type="spellEnd"/>
      <w:proofErr w:type="gramEnd"/>
    </w:p>
    <w:p w:rsidR="00BC5908" w:rsidRPr="00514F00" w:rsidRDefault="00BC5908" w:rsidP="00BC5908">
      <w:pPr>
        <w:wordWrap/>
        <w:adjustRightInd w:val="0"/>
        <w:spacing w:line="120" w:lineRule="atLeast"/>
        <w:ind w:firstLineChars="50" w:firstLine="60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85 </w:t>
      </w:r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/*********************************************************************</w:t>
      </w:r>
    </w:p>
    <w:p w:rsidR="00BC5908" w:rsidRPr="00514F00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</w:t>
      </w:r>
      <w:proofErr w:type="gramStart"/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86 </w:t>
      </w:r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*</w:t>
      </w:r>
      <w:proofErr w:type="gramEnd"/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GLOBAL VARIABLES</w:t>
      </w:r>
    </w:p>
    <w:p w:rsidR="00BC5908" w:rsidRPr="00514F00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</w:t>
      </w:r>
      <w:proofErr w:type="gramStart"/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87 </w:t>
      </w:r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*</w:t>
      </w:r>
      <w:proofErr w:type="gramEnd"/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</w:t>
      </w:r>
    </w:p>
    <w:p w:rsidR="00BC5908" w:rsidRPr="00514F00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88</w:t>
      </w:r>
    </w:p>
    <w:p w:rsidR="00BC5908" w:rsidRPr="00514F00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89 </w:t>
      </w:r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// </w:t>
      </w:r>
      <w:proofErr w:type="gramStart"/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The</w:t>
      </w:r>
      <w:proofErr w:type="gramEnd"/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order in this table must be identical to the task initialization calls below in </w:t>
      </w:r>
      <w:proofErr w:type="spellStart"/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osalInitTask</w:t>
      </w:r>
      <w:proofErr w:type="spellEnd"/>
      <w:r w:rsidRPr="00514F00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.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90 </w:t>
      </w:r>
      <w:proofErr w:type="spellStart"/>
      <w:r w:rsidRPr="00514F00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const</w:t>
      </w:r>
      <w:proofErr w:type="spellEnd"/>
      <w:r w:rsidRPr="00514F00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r w:rsidRPr="00514F00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  <w:u w:val="single"/>
        </w:rPr>
        <w:t>pTask</w:t>
      </w:r>
      <w:r w:rsidRPr="00514F00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EventHandlerFn</w:t>
      </w:r>
      <w:proofErr w:type="spellEnd"/>
      <w:r w:rsidRPr="00514F00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proofErr w:type="gram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tasksArr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[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] =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91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{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92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LL_ProcessEvent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0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93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Hal_ProcessEvent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1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94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HCI_ProcessEvent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2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95 </w:t>
      </w:r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 xml:space="preserve">#if defined </w:t>
      </w:r>
      <w:proofErr w:type="gramStart"/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( OSAL</w:t>
      </w:r>
      <w:proofErr w:type="gramEnd"/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_CBTIMER_NUM_TASKS )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96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OSAL_CBTIMER_PROCESS_</w:t>
      </w:r>
      <w:proofErr w:type="gram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EVENT(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osal_CbTimerProcessEvent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),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3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97 </w:t>
      </w:r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#</w:t>
      </w:r>
      <w:proofErr w:type="spellStart"/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endif</w:t>
      </w:r>
      <w:proofErr w:type="spellEnd"/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98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L2CAP_ProcessEvent,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4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99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GAP_ProcessEvent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5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100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GATT_ProcessEvent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6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101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SM_ProcessEvent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7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102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GAPRole_ProcessEvent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8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103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GAPBondMgr_ProcessEvent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9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104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GATTServApp_ProcessEvent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,                                        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// task 10</w:t>
      </w:r>
    </w:p>
    <w:p w:rsidR="00BC5908" w:rsidRPr="00FE4DA5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8"/>
          <w:szCs w:val="14"/>
          <w:highlight w:val="black"/>
        </w:rPr>
      </w:pPr>
      <w:r w:rsidRPr="00FE4DA5">
        <w:rPr>
          <w:rFonts w:ascii="나눔고딕코딩" w:eastAsia="나눔고딕코딩" w:hAnsi="나눔고딕코딩" w:cs="나눔고딕코딩"/>
          <w:color w:val="00BF00"/>
          <w:kern w:val="0"/>
          <w:sz w:val="18"/>
          <w:szCs w:val="14"/>
          <w:highlight w:val="black"/>
        </w:rPr>
        <w:t xml:space="preserve">105 </w:t>
      </w:r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 xml:space="preserve">  </w:t>
      </w:r>
      <w:proofErr w:type="spellStart"/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>SerialInterface_ProcessEvent</w:t>
      </w:r>
      <w:proofErr w:type="spellEnd"/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 xml:space="preserve">,                                     </w:t>
      </w:r>
      <w:r w:rsidRPr="00FE4DA5">
        <w:rPr>
          <w:rFonts w:ascii="나눔고딕코딩" w:eastAsia="나눔고딕코딩" w:hAnsi="나눔고딕코딩" w:cs="나눔고딕코딩"/>
          <w:color w:val="BF0000"/>
          <w:kern w:val="0"/>
          <w:sz w:val="18"/>
          <w:szCs w:val="14"/>
          <w:highlight w:val="black"/>
        </w:rPr>
        <w:t>// task 11</w:t>
      </w:r>
    </w:p>
    <w:p w:rsidR="00BC5908" w:rsidRPr="00FE4DA5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8"/>
          <w:szCs w:val="14"/>
          <w:highlight w:val="black"/>
        </w:rPr>
      </w:pPr>
      <w:r w:rsidRPr="00FE4DA5">
        <w:rPr>
          <w:rFonts w:ascii="나눔고딕코딩" w:eastAsia="나눔고딕코딩" w:hAnsi="나눔고딕코딩" w:cs="나눔고딕코딩"/>
          <w:color w:val="00BF00"/>
          <w:kern w:val="0"/>
          <w:sz w:val="18"/>
          <w:szCs w:val="14"/>
          <w:highlight w:val="black"/>
        </w:rPr>
        <w:t xml:space="preserve">106 </w:t>
      </w:r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 xml:space="preserve">  </w:t>
      </w:r>
      <w:proofErr w:type="spellStart"/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>BLE_Bridge_ProcessEvent</w:t>
      </w:r>
      <w:proofErr w:type="spellEnd"/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 xml:space="preserve">                                           </w:t>
      </w:r>
      <w:r w:rsidRPr="00FE4DA5">
        <w:rPr>
          <w:rFonts w:ascii="나눔고딕코딩" w:eastAsia="나눔고딕코딩" w:hAnsi="나눔고딕코딩" w:cs="나눔고딕코딩"/>
          <w:color w:val="BF0000"/>
          <w:kern w:val="0"/>
          <w:sz w:val="18"/>
          <w:szCs w:val="14"/>
          <w:highlight w:val="black"/>
        </w:rPr>
        <w:t>// task 12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proofErr w:type="gram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107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}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;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108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109 </w:t>
      </w:r>
      <w:proofErr w:type="spell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const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uint8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tasksCnt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= </w:t>
      </w:r>
      <w:proofErr w:type="spellStart"/>
      <w:proofErr w:type="gramStart"/>
      <w:r w:rsidRPr="00BC5908">
        <w:rPr>
          <w:rFonts w:ascii="나눔고딕코딩" w:eastAsia="나눔고딕코딩" w:hAnsi="나눔고딕코딩" w:cs="나눔고딕코딩"/>
          <w:color w:val="BFBF00"/>
          <w:kern w:val="0"/>
          <w:sz w:val="12"/>
          <w:szCs w:val="14"/>
          <w:highlight w:val="black"/>
        </w:rPr>
        <w:t>sizeof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(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tasksArr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) / </w:t>
      </w:r>
      <w:proofErr w:type="spellStart"/>
      <w:r w:rsidRPr="00BC5908">
        <w:rPr>
          <w:rFonts w:ascii="나눔고딕코딩" w:eastAsia="나눔고딕코딩" w:hAnsi="나눔고딕코딩" w:cs="나눔고딕코딩"/>
          <w:color w:val="BFBF00"/>
          <w:kern w:val="0"/>
          <w:sz w:val="12"/>
          <w:szCs w:val="14"/>
          <w:highlight w:val="black"/>
        </w:rPr>
        <w:t>sizeof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(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tasksArr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[</w:t>
      </w:r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0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] );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110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uint16 *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tasksEvents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;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111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112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/*********************************************************************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proofErr w:type="gram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113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*</w:t>
      </w:r>
      <w:proofErr w:type="gramEnd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FUNCTIONS</w:t>
      </w:r>
    </w:p>
    <w:p w:rsidR="00BC5908" w:rsidRDefault="00BC5908" w:rsidP="00BC5908">
      <w:pPr>
        <w:pBdr>
          <w:bottom w:val="single" w:sz="6" w:space="1" w:color="auto"/>
        </w:pBd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 w:hint="eastAsia"/>
          <w:color w:val="000000"/>
          <w:kern w:val="0"/>
          <w:sz w:val="12"/>
          <w:szCs w:val="14"/>
          <w:highlight w:val="lightGray"/>
        </w:rPr>
      </w:pPr>
      <w:r w:rsidRPr="00BC5908">
        <w:rPr>
          <w:rFonts w:ascii="나눔고딕코딩" w:eastAsia="나눔고딕코딩" w:hAnsi="나눔고딕코딩" w:cs="나눔고딕코딩"/>
          <w:color w:val="000000"/>
          <w:kern w:val="0"/>
          <w:sz w:val="12"/>
          <w:szCs w:val="14"/>
          <w:highlight w:val="lightGray"/>
        </w:rPr>
        <w:t>./</w:t>
      </w:r>
      <w:proofErr w:type="spellStart"/>
      <w:r w:rsidRPr="00BC5908">
        <w:rPr>
          <w:rFonts w:ascii="나눔고딕코딩" w:eastAsia="나눔고딕코딩" w:hAnsi="나눔고딕코딩" w:cs="나눔고딕코딩"/>
          <w:color w:val="000000"/>
          <w:kern w:val="0"/>
          <w:sz w:val="12"/>
          <w:szCs w:val="14"/>
          <w:highlight w:val="lightGray"/>
        </w:rPr>
        <w:t>BLE_Bridge</w:t>
      </w:r>
      <w:proofErr w:type="spellEnd"/>
      <w:r w:rsidRPr="00BC5908">
        <w:rPr>
          <w:rFonts w:ascii="나눔고딕코딩" w:eastAsia="나눔고딕코딩" w:hAnsi="나눔고딕코딩" w:cs="나눔고딕코딩"/>
          <w:color w:val="000000"/>
          <w:kern w:val="0"/>
          <w:sz w:val="12"/>
          <w:szCs w:val="14"/>
          <w:highlight w:val="lightGray"/>
        </w:rPr>
        <w:t>/Source/</w:t>
      </w:r>
      <w:proofErr w:type="spellStart"/>
      <w:r w:rsidRPr="00BC5908">
        <w:rPr>
          <w:rFonts w:ascii="나눔고딕코딩" w:eastAsia="나눔고딕코딩" w:hAnsi="나눔고딕코딩" w:cs="나눔고딕코딩"/>
          <w:color w:val="000000"/>
          <w:kern w:val="0"/>
          <w:sz w:val="12"/>
          <w:szCs w:val="14"/>
          <w:highlight w:val="lightGray"/>
        </w:rPr>
        <w:t>OSAL_BLE_Bridge.c</w:t>
      </w:r>
      <w:proofErr w:type="spellEnd"/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78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79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/*********************************************************************</w:t>
      </w:r>
      <w:bookmarkStart w:id="0" w:name="_GoBack"/>
      <w:bookmarkEnd w:id="0"/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</w:t>
      </w:r>
      <w:proofErr w:type="gram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80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*</w:t>
      </w:r>
      <w:proofErr w:type="gramEnd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GLOBAL VARIABLES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</w:t>
      </w:r>
      <w:proofErr w:type="gram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81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*</w:t>
      </w:r>
      <w:proofErr w:type="gramEnd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82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83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// </w:t>
      </w:r>
      <w:proofErr w:type="gramStart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The</w:t>
      </w:r>
      <w:proofErr w:type="gramEnd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order in this table must be identical to the task initialization calls below in </w:t>
      </w:r>
      <w:proofErr w:type="spellStart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osalInitTask</w:t>
      </w:r>
      <w:proofErr w:type="spellEnd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.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84 </w:t>
      </w:r>
      <w:proofErr w:type="spell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const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darkBlue"/>
          <w:u w:val="single"/>
        </w:rPr>
        <w:t>pTask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EventHandlerFn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proofErr w:type="gram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tasksArr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[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] =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85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{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86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LL_ProcessEvent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87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Hal_ProcessEvent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88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HCI_ProcessEvent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89 </w:t>
      </w:r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 xml:space="preserve">#if defined </w:t>
      </w:r>
      <w:proofErr w:type="gramStart"/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( OSAL</w:t>
      </w:r>
      <w:proofErr w:type="gramEnd"/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_CBTIMER_NUM_TASKS )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90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OSAL_CBTIMER_PROCESS_</w:t>
      </w:r>
      <w:proofErr w:type="gram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EVENT(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osal_CbTimerProcessEvent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),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91 </w:t>
      </w:r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#</w:t>
      </w:r>
      <w:proofErr w:type="spellStart"/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endif</w:t>
      </w:r>
      <w:proofErr w:type="spellEnd"/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92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L2CAP_ProcessEvent,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93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GAP_ProcessEvent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94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GATT_ProcessEvent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95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SM_ProcessEvent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96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GAPRole_ProcessEvent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97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GAPBondMgr_ProcessEvent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 98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GATTServApp_ProcessEvent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,</w:t>
      </w:r>
    </w:p>
    <w:p w:rsidR="00BC5908" w:rsidRPr="00FE4DA5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</w:pPr>
      <w:r w:rsidRPr="00FE4DA5">
        <w:rPr>
          <w:rFonts w:ascii="나눔고딕코딩" w:eastAsia="나눔고딕코딩" w:hAnsi="나눔고딕코딩" w:cs="나눔고딕코딩"/>
          <w:color w:val="00BF00"/>
          <w:kern w:val="0"/>
          <w:sz w:val="18"/>
          <w:szCs w:val="14"/>
          <w:highlight w:val="black"/>
        </w:rPr>
        <w:t xml:space="preserve"> 99 </w:t>
      </w:r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 xml:space="preserve">  </w:t>
      </w:r>
      <w:proofErr w:type="spellStart"/>
      <w:r w:rsidRPr="00FE4DA5">
        <w:rPr>
          <w:rFonts w:ascii="나눔고딕코딩" w:eastAsia="나눔고딕코딩" w:hAnsi="나눔고딕코딩" w:cs="나눔고딕코딩"/>
          <w:color w:val="BFBFBF"/>
          <w:kern w:val="0"/>
          <w:sz w:val="18"/>
          <w:szCs w:val="14"/>
          <w:highlight w:val="black"/>
        </w:rPr>
        <w:t>HeartRate_ProcessEvent</w:t>
      </w:r>
      <w:proofErr w:type="spellEnd"/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proofErr w:type="gram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100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}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;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101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102 </w:t>
      </w:r>
      <w:proofErr w:type="spell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const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uint8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tasksCnt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= </w:t>
      </w:r>
      <w:proofErr w:type="spellStart"/>
      <w:proofErr w:type="gramStart"/>
      <w:r w:rsidRPr="00BC5908">
        <w:rPr>
          <w:rFonts w:ascii="나눔고딕코딩" w:eastAsia="나눔고딕코딩" w:hAnsi="나눔고딕코딩" w:cs="나눔고딕코딩"/>
          <w:color w:val="BFBF00"/>
          <w:kern w:val="0"/>
          <w:sz w:val="12"/>
          <w:szCs w:val="14"/>
          <w:highlight w:val="black"/>
        </w:rPr>
        <w:t>sizeof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(</w:t>
      </w:r>
      <w:proofErr w:type="gram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tasksArr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 ) / </w:t>
      </w:r>
      <w:proofErr w:type="spellStart"/>
      <w:r w:rsidRPr="00BC5908">
        <w:rPr>
          <w:rFonts w:ascii="나눔고딕코딩" w:eastAsia="나눔고딕코딩" w:hAnsi="나눔고딕코딩" w:cs="나눔고딕코딩"/>
          <w:color w:val="BFBF00"/>
          <w:kern w:val="0"/>
          <w:sz w:val="12"/>
          <w:szCs w:val="14"/>
          <w:highlight w:val="black"/>
        </w:rPr>
        <w:t>sizeof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 xml:space="preserve">( 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tasksArr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[</w:t>
      </w:r>
      <w:r w:rsidRPr="00BC5908">
        <w:rPr>
          <w:rFonts w:ascii="나눔고딕코딩" w:eastAsia="나눔고딕코딩" w:hAnsi="나눔고딕코딩" w:cs="나눔고딕코딩"/>
          <w:color w:val="BF00BF"/>
          <w:kern w:val="0"/>
          <w:sz w:val="12"/>
          <w:szCs w:val="14"/>
          <w:highlight w:val="black"/>
        </w:rPr>
        <w:t>0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] );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103 </w:t>
      </w:r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uint16 *</w:t>
      </w:r>
      <w:proofErr w:type="spellStart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tasksEvents</w:t>
      </w:r>
      <w:proofErr w:type="spellEnd"/>
      <w:r w:rsidRPr="00BC5908">
        <w:rPr>
          <w:rFonts w:ascii="나눔고딕코딩" w:eastAsia="나눔고딕코딩" w:hAnsi="나눔고딕코딩" w:cs="나눔고딕코딩"/>
          <w:color w:val="BFBFBF"/>
          <w:kern w:val="0"/>
          <w:sz w:val="12"/>
          <w:szCs w:val="14"/>
          <w:highlight w:val="black"/>
        </w:rPr>
        <w:t>;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>104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105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>/*********************************************************************</w:t>
      </w:r>
    </w:p>
    <w:p w:rsidR="00BC5908" w:rsidRP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</w:pPr>
      <w:proofErr w:type="gramStart"/>
      <w:r w:rsidRPr="00BC5908">
        <w:rPr>
          <w:rFonts w:ascii="나눔고딕코딩" w:eastAsia="나눔고딕코딩" w:hAnsi="나눔고딕코딩" w:cs="나눔고딕코딩"/>
          <w:color w:val="00BF00"/>
          <w:kern w:val="0"/>
          <w:sz w:val="12"/>
          <w:szCs w:val="14"/>
          <w:highlight w:val="black"/>
        </w:rPr>
        <w:t xml:space="preserve">106 </w:t>
      </w:r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*</w:t>
      </w:r>
      <w:proofErr w:type="gramEnd"/>
      <w:r w:rsidRPr="00BC5908">
        <w:rPr>
          <w:rFonts w:ascii="나눔고딕코딩" w:eastAsia="나눔고딕코딩" w:hAnsi="나눔고딕코딩" w:cs="나눔고딕코딩"/>
          <w:color w:val="BF0000"/>
          <w:kern w:val="0"/>
          <w:sz w:val="12"/>
          <w:szCs w:val="14"/>
          <w:highlight w:val="black"/>
        </w:rPr>
        <w:t xml:space="preserve"> FUNCTIONS</w:t>
      </w:r>
    </w:p>
    <w:p w:rsidR="00BC5908" w:rsidRDefault="00BC5908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 w:hint="eastAsia"/>
          <w:color w:val="0000BF"/>
          <w:kern w:val="0"/>
          <w:sz w:val="12"/>
          <w:szCs w:val="14"/>
          <w:highlight w:val="lightGray"/>
        </w:rPr>
      </w:pPr>
      <w:r w:rsidRPr="00BC5908">
        <w:rPr>
          <w:rFonts w:ascii="나눔고딕코딩" w:eastAsia="나눔고딕코딩" w:hAnsi="나눔고딕코딩" w:cs="나눔고딕코딩"/>
          <w:color w:val="0000BF"/>
          <w:kern w:val="0"/>
          <w:sz w:val="12"/>
          <w:szCs w:val="14"/>
          <w:highlight w:val="lightGray"/>
        </w:rPr>
        <w:lastRenderedPageBreak/>
        <w:t>./</w:t>
      </w:r>
      <w:proofErr w:type="spellStart"/>
      <w:r w:rsidRPr="00BC5908">
        <w:rPr>
          <w:rFonts w:ascii="나눔고딕코딩" w:eastAsia="나눔고딕코딩" w:hAnsi="나눔고딕코딩" w:cs="나눔고딕코딩"/>
          <w:color w:val="0000BF"/>
          <w:kern w:val="0"/>
          <w:sz w:val="12"/>
          <w:szCs w:val="14"/>
          <w:highlight w:val="lightGray"/>
        </w:rPr>
        <w:t>HeartRate</w:t>
      </w:r>
      <w:proofErr w:type="spellEnd"/>
      <w:r w:rsidRPr="00BC5908">
        <w:rPr>
          <w:rFonts w:ascii="나눔고딕코딩" w:eastAsia="나눔고딕코딩" w:hAnsi="나눔고딕코딩" w:cs="나눔고딕코딩"/>
          <w:color w:val="0000BF"/>
          <w:kern w:val="0"/>
          <w:sz w:val="12"/>
          <w:szCs w:val="14"/>
          <w:highlight w:val="lightGray"/>
        </w:rPr>
        <w:t>/Source/</w:t>
      </w:r>
      <w:proofErr w:type="spellStart"/>
      <w:r w:rsidRPr="00BC5908">
        <w:rPr>
          <w:rFonts w:ascii="나눔고딕코딩" w:eastAsia="나눔고딕코딩" w:hAnsi="나눔고딕코딩" w:cs="나눔고딕코딩"/>
          <w:color w:val="0000BF"/>
          <w:kern w:val="0"/>
          <w:sz w:val="12"/>
          <w:szCs w:val="14"/>
          <w:highlight w:val="lightGray"/>
        </w:rPr>
        <w:t>OSAL_heartrate.c</w:t>
      </w:r>
      <w:proofErr w:type="spellEnd"/>
    </w:p>
    <w:p w:rsidR="00514F00" w:rsidRDefault="00514F00" w:rsidP="00BC5908">
      <w:pPr>
        <w:wordWrap/>
        <w:adjustRightInd w:val="0"/>
        <w:spacing w:line="120" w:lineRule="atLeast"/>
        <w:jc w:val="left"/>
        <w:rPr>
          <w:rFonts w:ascii="나눔고딕코딩" w:eastAsia="나눔고딕코딩" w:hAnsi="나눔고딕코딩" w:cs="나눔고딕코딩" w:hint="eastAsia"/>
          <w:color w:val="0000BF"/>
          <w:kern w:val="0"/>
          <w:sz w:val="12"/>
          <w:szCs w:val="14"/>
          <w:highlight w:val="lightGray"/>
        </w:rPr>
      </w:pPr>
    </w:p>
    <w:p w:rsidR="00514F00" w:rsidRPr="00514F00" w:rsidRDefault="00514F00" w:rsidP="00514F00">
      <w:proofErr w:type="spellStart"/>
      <w:proofErr w:type="gramStart"/>
      <w:r w:rsidRPr="00514F00">
        <w:rPr>
          <w:rFonts w:hint="eastAsia"/>
        </w:rPr>
        <w:t>asdfasdfasdf</w:t>
      </w:r>
      <w:proofErr w:type="spellEnd"/>
      <w:proofErr w:type="gramEnd"/>
    </w:p>
    <w:p w:rsidR="00BC5908" w:rsidRPr="00BC5908" w:rsidRDefault="00BC5908" w:rsidP="00BC5908">
      <w:pPr>
        <w:wordWrap/>
        <w:adjustRightInd w:val="0"/>
        <w:ind w:firstLineChars="50" w:firstLine="94"/>
        <w:jc w:val="left"/>
      </w:pPr>
    </w:p>
    <w:sectPr w:rsidR="00BC5908" w:rsidRPr="00BC5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revisionView w:comments="0" w:inkAnnotations="0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87"/>
    <w:rsid w:val="002D1E3A"/>
    <w:rsid w:val="00332587"/>
    <w:rsid w:val="00514F00"/>
    <w:rsid w:val="00516E06"/>
    <w:rsid w:val="00792AD9"/>
    <w:rsid w:val="00BC5908"/>
    <w:rsid w:val="00E010A3"/>
    <w:rsid w:val="00F44C58"/>
    <w:rsid w:val="00F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0A3"/>
    <w:pPr>
      <w:widowControl w:val="0"/>
      <w:wordWrap w:val="0"/>
      <w:autoSpaceDE w:val="0"/>
      <w:autoSpaceDN w:val="0"/>
      <w:spacing w:line="240" w:lineRule="auto"/>
      <w:jc w:val="both"/>
    </w:pPr>
    <w:rPr>
      <w:rFonts w:ascii="바탕" w:eastAsia="나눔고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C59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5908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Book Title"/>
    <w:basedOn w:val="a0"/>
    <w:uiPriority w:val="33"/>
    <w:qFormat/>
    <w:rsid w:val="0033258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0A3"/>
    <w:pPr>
      <w:widowControl w:val="0"/>
      <w:wordWrap w:val="0"/>
      <w:autoSpaceDE w:val="0"/>
      <w:autoSpaceDN w:val="0"/>
      <w:spacing w:line="240" w:lineRule="auto"/>
      <w:jc w:val="both"/>
    </w:pPr>
    <w:rPr>
      <w:rFonts w:ascii="바탕" w:eastAsia="나눔고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C59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5908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Book Title"/>
    <w:basedOn w:val="a0"/>
    <w:uiPriority w:val="33"/>
    <w:qFormat/>
    <w:rsid w:val="0033258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shcho</dc:creator>
  <cp:lastModifiedBy>shcho</cp:lastModifiedBy>
  <cp:revision>3</cp:revision>
  <dcterms:created xsi:type="dcterms:W3CDTF">2014-08-03T12:06:00Z</dcterms:created>
  <dcterms:modified xsi:type="dcterms:W3CDTF">2014-08-03T15:38:00Z</dcterms:modified>
</cp:coreProperties>
</file>